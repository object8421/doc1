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18" w:rsidRDefault="001F6818"/>
    <w:p w:rsidR="001F6818" w:rsidRPr="00502764" w:rsidRDefault="00F248B2">
      <w:pPr>
        <w:rPr>
          <w:b/>
          <w:sz w:val="36"/>
          <w:szCs w:val="36"/>
        </w:rPr>
      </w:pPr>
      <w:r w:rsidRPr="00502764">
        <w:rPr>
          <w:b/>
          <w:sz w:val="36"/>
          <w:szCs w:val="36"/>
        </w:rPr>
        <w:t>Mysql</w:t>
      </w:r>
    </w:p>
    <w:p w:rsidR="00F248B2" w:rsidRPr="00B21C68" w:rsidRDefault="000A4E8A" w:rsidP="00657D1B">
      <w:pPr>
        <w:rPr>
          <w:b/>
          <w:sz w:val="28"/>
          <w:szCs w:val="28"/>
        </w:rPr>
      </w:pPr>
      <w:r w:rsidRPr="00B21C68">
        <w:rPr>
          <w:rFonts w:hint="eastAsia"/>
          <w:b/>
          <w:sz w:val="28"/>
          <w:szCs w:val="28"/>
        </w:rPr>
        <w:t>会话</w:t>
      </w:r>
      <w:r w:rsidR="00994A49">
        <w:rPr>
          <w:rFonts w:hint="eastAsia"/>
          <w:b/>
          <w:sz w:val="28"/>
          <w:szCs w:val="28"/>
        </w:rPr>
        <w:t>信息</w:t>
      </w:r>
      <w:r w:rsidR="001F6818" w:rsidRPr="00B21C68">
        <w:rPr>
          <w:rFonts w:hint="eastAsia"/>
          <w:b/>
          <w:sz w:val="28"/>
          <w:szCs w:val="28"/>
        </w:rPr>
        <w:t>表</w:t>
      </w:r>
      <w:r w:rsidR="001F6818" w:rsidRPr="00B21C68">
        <w:rPr>
          <w:rFonts w:hint="eastAsia"/>
          <w:b/>
          <w:sz w:val="28"/>
          <w:szCs w:val="28"/>
        </w:rPr>
        <w:t>:</w:t>
      </w:r>
      <w:r w:rsidR="00657D1B" w:rsidRPr="00B21C68">
        <w:rPr>
          <w:rFonts w:hint="eastAsia"/>
          <w:b/>
          <w:sz w:val="28"/>
          <w:szCs w:val="28"/>
        </w:rPr>
        <w:t>Conversation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AD6" w:rsidRPr="00254BE8" w:rsidTr="00973514">
        <w:tc>
          <w:tcPr>
            <w:tcW w:w="2840" w:type="dxa"/>
            <w:shd w:val="clear" w:color="auto" w:fill="EEECE1" w:themeFill="background2"/>
          </w:tcPr>
          <w:p w:rsidR="00832AD6" w:rsidRPr="00254BE8" w:rsidRDefault="00832AD6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832AD6" w:rsidRPr="00254BE8" w:rsidRDefault="00832AD6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832AD6" w:rsidRPr="00254BE8" w:rsidRDefault="00832AD6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7D1B" w:rsidRPr="00254BE8" w:rsidTr="00BB2FAF">
        <w:tc>
          <w:tcPr>
            <w:tcW w:w="2840" w:type="dxa"/>
          </w:tcPr>
          <w:p w:rsidR="00657D1B" w:rsidRPr="00254BE8" w:rsidRDefault="0048509F" w:rsidP="00BB2FA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onvid</w:t>
            </w:r>
          </w:p>
        </w:tc>
        <w:tc>
          <w:tcPr>
            <w:tcW w:w="2841" w:type="dxa"/>
          </w:tcPr>
          <w:p w:rsidR="00657D1B" w:rsidRPr="00254BE8" w:rsidRDefault="00657D1B" w:rsidP="00BB2FAF">
            <w:pPr>
              <w:rPr>
                <w:b/>
              </w:rPr>
            </w:pPr>
            <w:r w:rsidRPr="00254BE8">
              <w:rPr>
                <w:b/>
              </w:rPr>
              <w:t>S</w:t>
            </w:r>
            <w:r w:rsidRPr="00254BE8">
              <w:rPr>
                <w:rFonts w:hint="eastAsia"/>
                <w:b/>
              </w:rPr>
              <w:t>tring</w:t>
            </w:r>
          </w:p>
        </w:tc>
        <w:tc>
          <w:tcPr>
            <w:tcW w:w="2841" w:type="dxa"/>
          </w:tcPr>
          <w:p w:rsidR="00657D1B" w:rsidRPr="00254BE8" w:rsidRDefault="00744307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conversationID,</w:t>
            </w: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657D1B" w:rsidRPr="004352AC" w:rsidTr="00BB2FAF">
        <w:tc>
          <w:tcPr>
            <w:tcW w:w="2840" w:type="dxa"/>
          </w:tcPr>
          <w:p w:rsidR="00657D1B" w:rsidRPr="004352AC" w:rsidRDefault="00657D1B" w:rsidP="00BB2FAF">
            <w:r w:rsidRPr="004352AC">
              <w:t>C</w:t>
            </w:r>
            <w:r w:rsidRPr="004352AC">
              <w:rPr>
                <w:rFonts w:hint="eastAsia"/>
              </w:rPr>
              <w:t>onvtype</w:t>
            </w:r>
          </w:p>
        </w:tc>
        <w:tc>
          <w:tcPr>
            <w:tcW w:w="2841" w:type="dxa"/>
          </w:tcPr>
          <w:p w:rsidR="00657D1B" w:rsidRPr="004352AC" w:rsidRDefault="00657D1B" w:rsidP="00BB2FAF">
            <w:r w:rsidRPr="004352AC">
              <w:t>I</w:t>
            </w:r>
            <w:r w:rsidRPr="004352AC"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D1B" w:rsidRPr="004352AC" w:rsidRDefault="00813C70" w:rsidP="007A1F28">
            <w:r>
              <w:rPr>
                <w:rFonts w:hint="eastAsia"/>
              </w:rPr>
              <w:t>会话类型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公众号等</w:t>
            </w:r>
            <w:r>
              <w:rPr>
                <w:rFonts w:hint="eastAsia"/>
              </w:rPr>
              <w:t>..</w:t>
            </w:r>
          </w:p>
        </w:tc>
      </w:tr>
      <w:tr w:rsidR="00657D1B" w:rsidRPr="004352AC" w:rsidTr="00BB2FAF">
        <w:tc>
          <w:tcPr>
            <w:tcW w:w="2840" w:type="dxa"/>
          </w:tcPr>
          <w:p w:rsidR="00657D1B" w:rsidRPr="004352AC" w:rsidRDefault="00657D1B" w:rsidP="00BB2FAF">
            <w:r w:rsidRPr="004352AC">
              <w:t>T</w:t>
            </w:r>
            <w:r w:rsidR="00BA7DB3">
              <w:rPr>
                <w:rFonts w:hint="eastAsia"/>
              </w:rPr>
              <w:t>enid</w:t>
            </w:r>
          </w:p>
        </w:tc>
        <w:tc>
          <w:tcPr>
            <w:tcW w:w="2841" w:type="dxa"/>
          </w:tcPr>
          <w:p w:rsidR="00657D1B" w:rsidRPr="004352AC" w:rsidRDefault="00657D1B" w:rsidP="00BB2FAF">
            <w:r w:rsidRPr="004352AC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57D1B" w:rsidRPr="004352AC" w:rsidRDefault="00657D1B" w:rsidP="00BB2FAF"/>
        </w:tc>
      </w:tr>
      <w:tr w:rsidR="007114A7" w:rsidRPr="004352AC" w:rsidTr="00BB2FAF">
        <w:tc>
          <w:tcPr>
            <w:tcW w:w="2840" w:type="dxa"/>
          </w:tcPr>
          <w:p w:rsidR="007114A7" w:rsidRPr="004352AC" w:rsidRDefault="007114A7" w:rsidP="00BB2FAF"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2841" w:type="dxa"/>
          </w:tcPr>
          <w:p w:rsidR="007114A7" w:rsidRPr="004352AC" w:rsidRDefault="007114A7" w:rsidP="00BB2FA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:rsidR="007114A7" w:rsidRPr="004352AC" w:rsidRDefault="007114A7" w:rsidP="00BB2FAF"/>
        </w:tc>
      </w:tr>
    </w:tbl>
    <w:p w:rsidR="00657D1B" w:rsidRDefault="00657D1B"/>
    <w:p w:rsidR="00994A49" w:rsidRPr="00B21C68" w:rsidRDefault="00994A49" w:rsidP="00994A49">
      <w:pPr>
        <w:rPr>
          <w:b/>
          <w:sz w:val="28"/>
          <w:szCs w:val="28"/>
        </w:rPr>
      </w:pPr>
      <w:r w:rsidRPr="00B21C68">
        <w:rPr>
          <w:rFonts w:hint="eastAsia"/>
          <w:b/>
          <w:sz w:val="28"/>
          <w:szCs w:val="28"/>
        </w:rPr>
        <w:t>用户会话表</w:t>
      </w:r>
      <w:r w:rsidRPr="00B21C68">
        <w:rPr>
          <w:rFonts w:hint="eastAsia"/>
          <w:b/>
          <w:sz w:val="28"/>
          <w:szCs w:val="28"/>
        </w:rPr>
        <w:t>:UserConversation</w:t>
      </w:r>
    </w:p>
    <w:p w:rsidR="00994A49" w:rsidRPr="0063418E" w:rsidRDefault="00994A49" w:rsidP="00994A49">
      <w:pPr>
        <w:rPr>
          <w:b/>
        </w:rPr>
      </w:pPr>
    </w:p>
    <w:p w:rsidR="00994A49" w:rsidRDefault="00994A49" w:rsidP="00994A49">
      <w:r>
        <w:rPr>
          <w:rFonts w:hint="eastAsia"/>
        </w:rPr>
        <w:t>索引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4A49" w:rsidTr="008F751B">
        <w:tc>
          <w:tcPr>
            <w:tcW w:w="2840" w:type="dxa"/>
            <w:shd w:val="clear" w:color="auto" w:fill="EEECE1" w:themeFill="background2"/>
          </w:tcPr>
          <w:p w:rsidR="00994A49" w:rsidRPr="00973DCC" w:rsidRDefault="00994A49" w:rsidP="008F751B">
            <w:pPr>
              <w:rPr>
                <w:b/>
              </w:rPr>
            </w:pPr>
            <w:r w:rsidRPr="00973DCC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994A49" w:rsidRPr="00973DCC" w:rsidRDefault="00994A49" w:rsidP="008F751B">
            <w:pPr>
              <w:rPr>
                <w:b/>
              </w:rPr>
            </w:pPr>
            <w:r w:rsidRPr="00973DCC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994A49" w:rsidRPr="00973DCC" w:rsidRDefault="00994A49" w:rsidP="008F751B">
            <w:pPr>
              <w:rPr>
                <w:b/>
              </w:rPr>
            </w:pPr>
            <w:r w:rsidRPr="00973DCC">
              <w:rPr>
                <w:rFonts w:hint="eastAsia"/>
                <w:b/>
              </w:rPr>
              <w:t>备注</w:t>
            </w:r>
          </w:p>
        </w:tc>
      </w:tr>
      <w:tr w:rsidR="00994A49" w:rsidTr="008F751B">
        <w:tc>
          <w:tcPr>
            <w:tcW w:w="2840" w:type="dxa"/>
          </w:tcPr>
          <w:p w:rsidR="00994A49" w:rsidRDefault="00994A49" w:rsidP="008F751B">
            <w:r>
              <w:rPr>
                <w:rFonts w:hint="eastAsia"/>
              </w:rPr>
              <w:t>(uid,convid</w:t>
            </w:r>
            <w:ins w:id="0" w:author="埃勒里奎因" w:date="2015-02-03T17:11:00Z">
              <w:r w:rsidR="00964B6F">
                <w:t>,convtype</w:t>
              </w:r>
            </w:ins>
            <w:bookmarkStart w:id="1" w:name="_GoBack"/>
            <w:bookmarkEnd w:id="1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94A49" w:rsidRDefault="00994A49" w:rsidP="008F751B">
            <w:r>
              <w:rPr>
                <w:rFonts w:hint="eastAsia"/>
              </w:rPr>
              <w:t>Primary Key</w:t>
            </w:r>
          </w:p>
        </w:tc>
        <w:tc>
          <w:tcPr>
            <w:tcW w:w="2841" w:type="dxa"/>
          </w:tcPr>
          <w:p w:rsidR="00994A49" w:rsidRDefault="00994A49" w:rsidP="008F751B"/>
        </w:tc>
      </w:tr>
    </w:tbl>
    <w:p w:rsidR="00994A49" w:rsidRDefault="00994A49" w:rsidP="00994A49"/>
    <w:p w:rsidR="00994A49" w:rsidRDefault="00994A49" w:rsidP="00994A49">
      <w:r>
        <w:rPr>
          <w:rFonts w:hint="eastAsia"/>
        </w:rPr>
        <w:t>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4A49" w:rsidRPr="00254BE8" w:rsidTr="008F751B">
        <w:tc>
          <w:tcPr>
            <w:tcW w:w="2840" w:type="dxa"/>
            <w:shd w:val="clear" w:color="auto" w:fill="EEECE1" w:themeFill="background2"/>
          </w:tcPr>
          <w:p w:rsidR="00994A49" w:rsidRPr="00254BE8" w:rsidRDefault="00994A49" w:rsidP="008F751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994A49" w:rsidRPr="00254BE8" w:rsidRDefault="00994A49" w:rsidP="008F751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994A49" w:rsidRPr="00254BE8" w:rsidRDefault="00994A49" w:rsidP="008F751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4A49" w:rsidRPr="00444A75" w:rsidTr="008F751B">
        <w:tc>
          <w:tcPr>
            <w:tcW w:w="2840" w:type="dxa"/>
          </w:tcPr>
          <w:p w:rsidR="00994A49" w:rsidRPr="00444A75" w:rsidRDefault="00994A49" w:rsidP="008F751B">
            <w:pPr>
              <w:rPr>
                <w:b/>
              </w:rPr>
            </w:pPr>
            <w:r w:rsidRPr="00444A75">
              <w:rPr>
                <w:b/>
              </w:rPr>
              <w:t>U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841" w:type="dxa"/>
          </w:tcPr>
          <w:p w:rsidR="00994A49" w:rsidRPr="00444A75" w:rsidRDefault="00994A49" w:rsidP="008F751B">
            <w:pPr>
              <w:rPr>
                <w:b/>
              </w:rPr>
            </w:pPr>
            <w:r w:rsidRPr="00444A75">
              <w:rPr>
                <w:b/>
              </w:rPr>
              <w:t>S</w:t>
            </w:r>
            <w:r w:rsidRPr="00444A75">
              <w:rPr>
                <w:rFonts w:hint="eastAsia"/>
                <w:b/>
              </w:rPr>
              <w:t>tring</w:t>
            </w:r>
          </w:p>
        </w:tc>
        <w:tc>
          <w:tcPr>
            <w:tcW w:w="2841" w:type="dxa"/>
          </w:tcPr>
          <w:p w:rsidR="00994A49" w:rsidRPr="00444A75" w:rsidRDefault="00994A49" w:rsidP="008F751B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994A49" w:rsidRPr="00444A75" w:rsidTr="008F751B">
        <w:tc>
          <w:tcPr>
            <w:tcW w:w="2840" w:type="dxa"/>
          </w:tcPr>
          <w:p w:rsidR="00994A49" w:rsidRPr="00444A75" w:rsidRDefault="00994A49" w:rsidP="008F751B">
            <w:pPr>
              <w:rPr>
                <w:b/>
              </w:rPr>
            </w:pPr>
            <w:r w:rsidRPr="00444A75">
              <w:rPr>
                <w:b/>
              </w:rPr>
              <w:t>C</w:t>
            </w:r>
            <w:r w:rsidRPr="00444A75">
              <w:rPr>
                <w:rFonts w:hint="eastAsia"/>
                <w:b/>
              </w:rPr>
              <w:t>onvid</w:t>
            </w:r>
          </w:p>
        </w:tc>
        <w:tc>
          <w:tcPr>
            <w:tcW w:w="2841" w:type="dxa"/>
          </w:tcPr>
          <w:p w:rsidR="00994A49" w:rsidRPr="00444A75" w:rsidRDefault="00994A49" w:rsidP="008F751B">
            <w:pPr>
              <w:rPr>
                <w:b/>
              </w:rPr>
            </w:pPr>
            <w:r w:rsidRPr="00444A75">
              <w:rPr>
                <w:b/>
              </w:rPr>
              <w:t>S</w:t>
            </w:r>
            <w:r w:rsidRPr="00444A75">
              <w:rPr>
                <w:rFonts w:hint="eastAsia"/>
                <w:b/>
              </w:rPr>
              <w:t>tring</w:t>
            </w:r>
          </w:p>
        </w:tc>
        <w:tc>
          <w:tcPr>
            <w:tcW w:w="2841" w:type="dxa"/>
          </w:tcPr>
          <w:p w:rsidR="00994A49" w:rsidRPr="00444A75" w:rsidRDefault="00994A49" w:rsidP="008F751B">
            <w:pPr>
              <w:rPr>
                <w:b/>
              </w:rPr>
            </w:pPr>
            <w:r>
              <w:rPr>
                <w:rFonts w:hint="eastAsia"/>
                <w:b/>
              </w:rPr>
              <w:t>会话</w:t>
            </w:r>
            <w:r>
              <w:rPr>
                <w:rFonts w:hint="eastAsia"/>
                <w:b/>
              </w:rPr>
              <w:t>id</w:t>
            </w:r>
          </w:p>
        </w:tc>
      </w:tr>
      <w:tr w:rsidR="00964B6F" w:rsidRPr="00444A75" w:rsidTr="008F751B">
        <w:trPr>
          <w:ins w:id="2" w:author="埃勒里奎因" w:date="2015-02-03T17:10:00Z"/>
        </w:trPr>
        <w:tc>
          <w:tcPr>
            <w:tcW w:w="2840" w:type="dxa"/>
          </w:tcPr>
          <w:p w:rsidR="00964B6F" w:rsidRPr="00444A75" w:rsidRDefault="00964B6F" w:rsidP="008F751B">
            <w:pPr>
              <w:rPr>
                <w:ins w:id="3" w:author="埃勒里奎因" w:date="2015-02-03T17:10:00Z"/>
                <w:b/>
              </w:rPr>
            </w:pPr>
            <w:ins w:id="4" w:author="埃勒里奎因" w:date="2015-02-03T17:10:00Z">
              <w:r>
                <w:rPr>
                  <w:b/>
                </w:rPr>
                <w:t>C</w:t>
              </w:r>
              <w:r>
                <w:rPr>
                  <w:rFonts w:hint="eastAsia"/>
                  <w:b/>
                </w:rPr>
                <w:t>onvtype</w:t>
              </w:r>
            </w:ins>
          </w:p>
        </w:tc>
        <w:tc>
          <w:tcPr>
            <w:tcW w:w="2841" w:type="dxa"/>
          </w:tcPr>
          <w:p w:rsidR="00964B6F" w:rsidRPr="00444A75" w:rsidRDefault="00964B6F" w:rsidP="008F751B">
            <w:pPr>
              <w:rPr>
                <w:ins w:id="5" w:author="埃勒里奎因" w:date="2015-02-03T17:10:00Z"/>
                <w:b/>
              </w:rPr>
            </w:pPr>
            <w:ins w:id="6" w:author="埃勒里奎因" w:date="2015-02-03T17:11:00Z">
              <w:r>
                <w:rPr>
                  <w:b/>
                </w:rPr>
                <w:t>I</w:t>
              </w:r>
              <w:r>
                <w:rPr>
                  <w:rFonts w:hint="eastAsia"/>
                  <w:b/>
                </w:rPr>
                <w:t>nt</w:t>
              </w:r>
            </w:ins>
          </w:p>
        </w:tc>
        <w:tc>
          <w:tcPr>
            <w:tcW w:w="2841" w:type="dxa"/>
          </w:tcPr>
          <w:p w:rsidR="00964B6F" w:rsidRDefault="00964B6F" w:rsidP="008F751B">
            <w:pPr>
              <w:rPr>
                <w:ins w:id="7" w:author="埃勒里奎因" w:date="2015-02-03T17:10:00Z"/>
                <w:rFonts w:hint="eastAsia"/>
                <w:b/>
              </w:rPr>
            </w:pPr>
            <w:ins w:id="8" w:author="埃勒里奎因" w:date="2015-02-03T17:11:00Z">
              <w:r>
                <w:rPr>
                  <w:rFonts w:hint="eastAsia"/>
                  <w:b/>
                </w:rPr>
                <w:t>会话</w:t>
              </w:r>
              <w:r>
                <w:rPr>
                  <w:b/>
                </w:rPr>
                <w:t>类型</w:t>
              </w:r>
            </w:ins>
          </w:p>
        </w:tc>
      </w:tr>
      <w:tr w:rsidR="00994A49" w:rsidTr="008F751B">
        <w:tc>
          <w:tcPr>
            <w:tcW w:w="2840" w:type="dxa"/>
          </w:tcPr>
          <w:p w:rsidR="00994A49" w:rsidRDefault="00994A49" w:rsidP="008F751B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841" w:type="dxa"/>
          </w:tcPr>
          <w:p w:rsidR="00994A49" w:rsidRDefault="00994A49" w:rsidP="008F7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94A49" w:rsidRDefault="00994A49" w:rsidP="008F751B">
            <w:r>
              <w:rPr>
                <w:rFonts w:hint="eastAsia"/>
              </w:rPr>
              <w:t>优先级</w:t>
            </w:r>
          </w:p>
        </w:tc>
      </w:tr>
      <w:tr w:rsidR="00994A49" w:rsidTr="008F751B">
        <w:tc>
          <w:tcPr>
            <w:tcW w:w="2840" w:type="dxa"/>
          </w:tcPr>
          <w:p w:rsidR="00994A49" w:rsidRDefault="00994A49" w:rsidP="008F751B"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2841" w:type="dxa"/>
          </w:tcPr>
          <w:p w:rsidR="00994A49" w:rsidRDefault="00994A49" w:rsidP="008F751B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994A49" w:rsidRDefault="00994A49" w:rsidP="008F751B">
            <w:r>
              <w:rPr>
                <w:rFonts w:hint="eastAsia"/>
              </w:rPr>
              <w:t>最后一条已读消息</w:t>
            </w:r>
            <w:r>
              <w:rPr>
                <w:rFonts w:hint="eastAsia"/>
              </w:rPr>
              <w:t>id</w:t>
            </w:r>
          </w:p>
        </w:tc>
      </w:tr>
      <w:tr w:rsidR="00994A49" w:rsidTr="008F751B">
        <w:tc>
          <w:tcPr>
            <w:tcW w:w="2840" w:type="dxa"/>
          </w:tcPr>
          <w:p w:rsidR="00994A49" w:rsidRDefault="00994A49" w:rsidP="008F751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841" w:type="dxa"/>
          </w:tcPr>
          <w:p w:rsidR="00994A49" w:rsidRDefault="00994A49" w:rsidP="008F751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94A49" w:rsidRDefault="00994A49" w:rsidP="008F751B">
            <w:r>
              <w:rPr>
                <w:rFonts w:hint="eastAsia"/>
              </w:rPr>
              <w:t>最后一次聊天时间</w:t>
            </w:r>
          </w:p>
        </w:tc>
      </w:tr>
    </w:tbl>
    <w:p w:rsidR="00994A49" w:rsidRDefault="00994A49" w:rsidP="00994A49"/>
    <w:p w:rsidR="00416A81" w:rsidRDefault="00416A81"/>
    <w:p w:rsidR="00994A49" w:rsidRDefault="00994A49"/>
    <w:p w:rsidR="00254BE8" w:rsidRPr="00B21C68" w:rsidRDefault="000A4E8A">
      <w:pPr>
        <w:rPr>
          <w:b/>
          <w:sz w:val="28"/>
          <w:szCs w:val="28"/>
        </w:rPr>
      </w:pPr>
      <w:r w:rsidRPr="00B21C68">
        <w:rPr>
          <w:rFonts w:hint="eastAsia"/>
          <w:b/>
          <w:sz w:val="28"/>
          <w:szCs w:val="28"/>
        </w:rPr>
        <w:t>会话</w:t>
      </w:r>
      <w:r w:rsidR="00994A49">
        <w:rPr>
          <w:rFonts w:hint="eastAsia"/>
          <w:b/>
          <w:sz w:val="28"/>
          <w:szCs w:val="28"/>
        </w:rPr>
        <w:t>策略</w:t>
      </w:r>
      <w:r w:rsidRPr="00B21C68">
        <w:rPr>
          <w:rFonts w:hint="eastAsia"/>
          <w:b/>
          <w:sz w:val="28"/>
          <w:szCs w:val="28"/>
        </w:rPr>
        <w:t>表</w:t>
      </w:r>
      <w:r w:rsidRPr="00B21C68">
        <w:rPr>
          <w:rFonts w:hint="eastAsia"/>
          <w:b/>
          <w:sz w:val="28"/>
          <w:szCs w:val="28"/>
        </w:rPr>
        <w:t>:</w:t>
      </w:r>
      <w:r w:rsidR="00994A49">
        <w:rPr>
          <w:rFonts w:hint="eastAsia"/>
          <w:b/>
          <w:sz w:val="28"/>
          <w:szCs w:val="28"/>
        </w:rPr>
        <w:t>ConversationPolicy</w:t>
      </w:r>
    </w:p>
    <w:p w:rsidR="004A70B8" w:rsidRPr="009C5C12" w:rsidRDefault="009C5C12">
      <w:r w:rsidRPr="009C5C12">
        <w:rPr>
          <w:rFonts w:hint="eastAsia"/>
        </w:rPr>
        <w:t>备注</w:t>
      </w:r>
      <w:r w:rsidRPr="009C5C12">
        <w:rPr>
          <w:rFonts w:hint="eastAsia"/>
        </w:rPr>
        <w:t>:</w:t>
      </w:r>
      <w:r>
        <w:rPr>
          <w:rFonts w:hint="eastAsia"/>
        </w:rPr>
        <w:t>包含成员列表</w:t>
      </w:r>
      <w:r>
        <w:rPr>
          <w:rFonts w:hint="eastAsia"/>
        </w:rPr>
        <w:t>,</w:t>
      </w:r>
      <w:r>
        <w:rPr>
          <w:rFonts w:hint="eastAsia"/>
        </w:rPr>
        <w:t>黑名单列表等</w:t>
      </w:r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3514" w:rsidRPr="00254BE8" w:rsidTr="00973514">
        <w:tc>
          <w:tcPr>
            <w:tcW w:w="2840" w:type="dxa"/>
            <w:shd w:val="clear" w:color="auto" w:fill="EEECE1" w:themeFill="background2"/>
          </w:tcPr>
          <w:p w:rsidR="00973514" w:rsidRPr="00254BE8" w:rsidRDefault="00973514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973514" w:rsidRPr="00254BE8" w:rsidRDefault="00973514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973514" w:rsidRPr="00254BE8" w:rsidRDefault="00973514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769CE" w:rsidRPr="00EE498D" w:rsidTr="007769CE">
        <w:tc>
          <w:tcPr>
            <w:tcW w:w="2840" w:type="dxa"/>
          </w:tcPr>
          <w:p w:rsidR="007769CE" w:rsidRPr="00EE498D" w:rsidRDefault="004850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onvid</w:t>
            </w:r>
          </w:p>
        </w:tc>
        <w:tc>
          <w:tcPr>
            <w:tcW w:w="2841" w:type="dxa"/>
          </w:tcPr>
          <w:p w:rsidR="007769CE" w:rsidRPr="00EE498D" w:rsidRDefault="007769CE">
            <w:pPr>
              <w:rPr>
                <w:b/>
              </w:rPr>
            </w:pPr>
            <w:r w:rsidRPr="00EE498D">
              <w:rPr>
                <w:b/>
              </w:rPr>
              <w:t>S</w:t>
            </w:r>
            <w:r w:rsidRPr="00EE498D">
              <w:rPr>
                <w:rFonts w:hint="eastAsia"/>
                <w:b/>
              </w:rPr>
              <w:t>tring</w:t>
            </w:r>
          </w:p>
        </w:tc>
        <w:tc>
          <w:tcPr>
            <w:tcW w:w="2841" w:type="dxa"/>
          </w:tcPr>
          <w:p w:rsidR="007769CE" w:rsidRPr="00EE498D" w:rsidRDefault="007769CE">
            <w:pPr>
              <w:rPr>
                <w:b/>
              </w:rPr>
            </w:pPr>
          </w:p>
        </w:tc>
      </w:tr>
      <w:tr w:rsidR="00794756" w:rsidTr="007769CE">
        <w:tc>
          <w:tcPr>
            <w:tcW w:w="2840" w:type="dxa"/>
          </w:tcPr>
          <w:p w:rsidR="00794756" w:rsidRDefault="00AC5229">
            <w:r>
              <w:t>uid</w:t>
            </w:r>
          </w:p>
        </w:tc>
        <w:tc>
          <w:tcPr>
            <w:tcW w:w="2841" w:type="dxa"/>
          </w:tcPr>
          <w:p w:rsidR="00794756" w:rsidRDefault="0079475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94756" w:rsidRDefault="00794756"/>
        </w:tc>
      </w:tr>
      <w:tr w:rsidR="00025132" w:rsidTr="007769CE">
        <w:tc>
          <w:tcPr>
            <w:tcW w:w="2840" w:type="dxa"/>
          </w:tcPr>
          <w:p w:rsidR="00025132" w:rsidRDefault="0002513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025132" w:rsidRDefault="0002513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25132" w:rsidRDefault="00AC5229">
            <w:r>
              <w:rPr>
                <w:rFonts w:hint="eastAsia"/>
              </w:rPr>
              <w:t>策略</w:t>
            </w:r>
            <w:r>
              <w:t>类型</w:t>
            </w:r>
            <w:r>
              <w:t>:</w:t>
            </w:r>
            <w:r w:rsidR="00025132">
              <w:rPr>
                <w:rFonts w:hint="eastAsia"/>
              </w:rPr>
              <w:t>黑名单</w:t>
            </w:r>
            <w:r w:rsidR="00994A49">
              <w:rPr>
                <w:rFonts w:hint="eastAsia"/>
              </w:rPr>
              <w:t>1</w:t>
            </w:r>
            <w:r w:rsidR="00025132">
              <w:rPr>
                <w:rFonts w:hint="eastAsia"/>
              </w:rPr>
              <w:t>,</w:t>
            </w:r>
            <w:r w:rsidR="00025132">
              <w:rPr>
                <w:rFonts w:hint="eastAsia"/>
              </w:rPr>
              <w:t>白名单</w:t>
            </w:r>
            <w:r w:rsidR="00994A49">
              <w:rPr>
                <w:rFonts w:hint="eastAsia"/>
              </w:rPr>
              <w:t>2</w:t>
            </w:r>
            <w:r w:rsidR="00025132">
              <w:rPr>
                <w:rFonts w:hint="eastAsia"/>
              </w:rPr>
              <w:t>,</w:t>
            </w:r>
            <w:r w:rsidR="00025132">
              <w:rPr>
                <w:rFonts w:hint="eastAsia"/>
              </w:rPr>
              <w:t>监听者</w:t>
            </w:r>
            <w:r w:rsidR="00994A49">
              <w:rPr>
                <w:rFonts w:hint="eastAsia"/>
              </w:rPr>
              <w:t>3</w:t>
            </w:r>
          </w:p>
        </w:tc>
      </w:tr>
    </w:tbl>
    <w:p w:rsidR="00FA7B34" w:rsidRPr="00AC5229" w:rsidRDefault="00FA7B34"/>
    <w:p w:rsidR="00D30B04" w:rsidRDefault="00D30B04" w:rsidP="00D30B04"/>
    <w:p w:rsidR="00D30B04" w:rsidRPr="00B21C68" w:rsidRDefault="00D30B04" w:rsidP="00D30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全局策略</w:t>
      </w:r>
      <w:r w:rsidRPr="00B21C68">
        <w:rPr>
          <w:rFonts w:hint="eastAsia"/>
          <w:b/>
          <w:sz w:val="28"/>
          <w:szCs w:val="28"/>
        </w:rPr>
        <w:t>表</w:t>
      </w:r>
      <w:r w:rsidRPr="00B21C68">
        <w:rPr>
          <w:rFonts w:hint="eastAsia"/>
          <w:b/>
          <w:sz w:val="28"/>
          <w:szCs w:val="28"/>
        </w:rPr>
        <w:t>:</w:t>
      </w:r>
      <w:r>
        <w:rPr>
          <w:b/>
          <w:sz w:val="28"/>
          <w:szCs w:val="28"/>
        </w:rPr>
        <w:t>Global</w:t>
      </w:r>
      <w:r>
        <w:rPr>
          <w:rFonts w:hint="eastAsia"/>
          <w:b/>
          <w:sz w:val="28"/>
          <w:szCs w:val="28"/>
        </w:rPr>
        <w:t>Policy</w:t>
      </w:r>
    </w:p>
    <w:p w:rsidR="00D30B04" w:rsidRPr="009C5C12" w:rsidRDefault="00D30B04" w:rsidP="00D30B04">
      <w:r w:rsidRPr="009C5C12">
        <w:rPr>
          <w:rFonts w:hint="eastAsia"/>
        </w:rPr>
        <w:t>备注</w:t>
      </w:r>
      <w:r w:rsidRPr="009C5C12">
        <w:rPr>
          <w:rFonts w:hint="eastAsia"/>
        </w:rPr>
        <w:t>:</w:t>
      </w:r>
      <w:r>
        <w:rPr>
          <w:rFonts w:hint="eastAsia"/>
        </w:rPr>
        <w:t>包含成员列表</w:t>
      </w:r>
      <w:r>
        <w:rPr>
          <w:rFonts w:hint="eastAsia"/>
        </w:rPr>
        <w:t>,</w:t>
      </w:r>
      <w:r>
        <w:rPr>
          <w:rFonts w:hint="eastAsia"/>
        </w:rPr>
        <w:t>黑名单列表等</w:t>
      </w:r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0B04" w:rsidRPr="00254BE8" w:rsidTr="001D4731">
        <w:tc>
          <w:tcPr>
            <w:tcW w:w="2840" w:type="dxa"/>
            <w:shd w:val="clear" w:color="auto" w:fill="EEECE1" w:themeFill="background2"/>
          </w:tcPr>
          <w:p w:rsidR="00D30B04" w:rsidRPr="00254BE8" w:rsidRDefault="00D30B04" w:rsidP="001D473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D30B04" w:rsidRPr="00254BE8" w:rsidRDefault="00D30B04" w:rsidP="001D473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D30B04" w:rsidRPr="00254BE8" w:rsidRDefault="00D30B04" w:rsidP="001D473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30B04" w:rsidRPr="00047325" w:rsidTr="001D4731">
        <w:tc>
          <w:tcPr>
            <w:tcW w:w="2840" w:type="dxa"/>
          </w:tcPr>
          <w:p w:rsidR="00D30B04" w:rsidRPr="00502764" w:rsidRDefault="008D7C5F" w:rsidP="001D4731">
            <w:r w:rsidRPr="00502764">
              <w:lastRenderedPageBreak/>
              <w:t>Uid</w:t>
            </w:r>
          </w:p>
        </w:tc>
        <w:tc>
          <w:tcPr>
            <w:tcW w:w="2841" w:type="dxa"/>
          </w:tcPr>
          <w:p w:rsidR="00D30B04" w:rsidRPr="00502764" w:rsidRDefault="00D30B04" w:rsidP="001D4731">
            <w:r w:rsidRPr="00502764">
              <w:t>String</w:t>
            </w:r>
          </w:p>
        </w:tc>
        <w:tc>
          <w:tcPr>
            <w:tcW w:w="2841" w:type="dxa"/>
          </w:tcPr>
          <w:p w:rsidR="00D30B04" w:rsidRPr="00502764" w:rsidRDefault="00D30B04" w:rsidP="001D4731"/>
        </w:tc>
      </w:tr>
      <w:tr w:rsidR="00D30B04" w:rsidTr="001D4731">
        <w:tc>
          <w:tcPr>
            <w:tcW w:w="2840" w:type="dxa"/>
          </w:tcPr>
          <w:p w:rsidR="00D30B04" w:rsidRDefault="008D7C5F" w:rsidP="001D4731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D30B04" w:rsidRDefault="00D30B04" w:rsidP="001D473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30B04" w:rsidRDefault="00825364" w:rsidP="001D4731">
            <w:r>
              <w:rPr>
                <w:rFonts w:hint="eastAsia"/>
              </w:rPr>
              <w:t>策略</w:t>
            </w:r>
            <w:r>
              <w:t>类型</w:t>
            </w:r>
            <w:r>
              <w:t>:</w:t>
            </w:r>
            <w:r>
              <w:t>黑名单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t>白名单</w:t>
            </w:r>
            <w:r>
              <w:rPr>
                <w:rFonts w:hint="eastAsia"/>
              </w:rPr>
              <w:t xml:space="preserve"> </w:t>
            </w:r>
            <w:r>
              <w:t>2,</w:t>
            </w:r>
            <w:r>
              <w:t>监听者</w:t>
            </w:r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</w:tr>
      <w:tr w:rsidR="008D7C5F" w:rsidTr="001D4731">
        <w:tc>
          <w:tcPr>
            <w:tcW w:w="2840" w:type="dxa"/>
          </w:tcPr>
          <w:p w:rsidR="008D7C5F" w:rsidRDefault="0003323F" w:rsidP="001D4731">
            <w:r>
              <w:t>Listener</w:t>
            </w:r>
          </w:p>
        </w:tc>
        <w:tc>
          <w:tcPr>
            <w:tcW w:w="2841" w:type="dxa"/>
          </w:tcPr>
          <w:p w:rsidR="008D7C5F" w:rsidRDefault="008D7C5F" w:rsidP="001D473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D7C5F" w:rsidRDefault="00825364" w:rsidP="001D4731">
            <w:r>
              <w:rPr>
                <w:rFonts w:hint="eastAsia"/>
              </w:rPr>
              <w:t>监听</w:t>
            </w:r>
            <w:r w:rsidR="00CC5724">
              <w:rPr>
                <w:rFonts w:hint="eastAsia"/>
              </w:rPr>
              <w:t>者</w:t>
            </w:r>
          </w:p>
        </w:tc>
      </w:tr>
    </w:tbl>
    <w:p w:rsidR="00750139" w:rsidRDefault="00750139"/>
    <w:p w:rsidR="00750139" w:rsidRDefault="00750139"/>
    <w:p w:rsidR="00172324" w:rsidRPr="00B21C68" w:rsidRDefault="00F80B2D">
      <w:pPr>
        <w:rPr>
          <w:b/>
          <w:sz w:val="28"/>
          <w:szCs w:val="28"/>
        </w:rPr>
      </w:pPr>
      <w:r w:rsidRPr="00B21C68">
        <w:rPr>
          <w:rFonts w:hint="eastAsia"/>
          <w:b/>
          <w:sz w:val="28"/>
          <w:szCs w:val="28"/>
        </w:rPr>
        <w:t>双方会话关系表</w:t>
      </w:r>
      <w:r w:rsidRPr="00B21C68">
        <w:rPr>
          <w:rFonts w:hint="eastAsia"/>
          <w:b/>
          <w:sz w:val="28"/>
          <w:szCs w:val="28"/>
        </w:rPr>
        <w:t>:</w:t>
      </w:r>
      <w:r w:rsidR="00172324" w:rsidRPr="00B21C68">
        <w:rPr>
          <w:rFonts w:hint="eastAsia"/>
          <w:b/>
          <w:sz w:val="28"/>
          <w:szCs w:val="28"/>
        </w:rPr>
        <w:t>ConversationRelation</w:t>
      </w:r>
    </w:p>
    <w:p w:rsidR="008A22C6" w:rsidRPr="007D6A7A" w:rsidRDefault="008A22C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3514" w:rsidRPr="00254BE8" w:rsidTr="00973514">
        <w:tc>
          <w:tcPr>
            <w:tcW w:w="2840" w:type="dxa"/>
            <w:shd w:val="clear" w:color="auto" w:fill="EEECE1" w:themeFill="background2"/>
          </w:tcPr>
          <w:p w:rsidR="00973514" w:rsidRPr="00254BE8" w:rsidRDefault="00973514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973514" w:rsidRPr="00254BE8" w:rsidRDefault="00973514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973514" w:rsidRPr="00254BE8" w:rsidRDefault="00973514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72324" w:rsidRPr="00405FFB" w:rsidTr="00172324">
        <w:tc>
          <w:tcPr>
            <w:tcW w:w="2840" w:type="dxa"/>
          </w:tcPr>
          <w:p w:rsidR="00172324" w:rsidRPr="00405FFB" w:rsidRDefault="00172324">
            <w:pPr>
              <w:rPr>
                <w:b/>
              </w:rPr>
            </w:pPr>
            <w:r w:rsidRPr="00405FFB">
              <w:rPr>
                <w:rFonts w:hint="eastAsia"/>
                <w:b/>
              </w:rPr>
              <w:t>ConvID</w:t>
            </w:r>
          </w:p>
        </w:tc>
        <w:tc>
          <w:tcPr>
            <w:tcW w:w="2841" w:type="dxa"/>
          </w:tcPr>
          <w:p w:rsidR="00172324" w:rsidRPr="00405FFB" w:rsidRDefault="00172324">
            <w:pPr>
              <w:rPr>
                <w:b/>
              </w:rPr>
            </w:pPr>
            <w:r w:rsidRPr="00405FFB">
              <w:rPr>
                <w:b/>
              </w:rPr>
              <w:t>S</w:t>
            </w:r>
            <w:r w:rsidRPr="00405FFB">
              <w:rPr>
                <w:rFonts w:hint="eastAsia"/>
                <w:b/>
              </w:rPr>
              <w:t>tring</w:t>
            </w:r>
          </w:p>
        </w:tc>
        <w:tc>
          <w:tcPr>
            <w:tcW w:w="2841" w:type="dxa"/>
          </w:tcPr>
          <w:p w:rsidR="00172324" w:rsidRPr="00405FFB" w:rsidRDefault="00172324">
            <w:pPr>
              <w:rPr>
                <w:b/>
              </w:rPr>
            </w:pPr>
          </w:p>
        </w:tc>
      </w:tr>
      <w:tr w:rsidR="00172324" w:rsidTr="00172324">
        <w:tc>
          <w:tcPr>
            <w:tcW w:w="2840" w:type="dxa"/>
          </w:tcPr>
          <w:p w:rsidR="00172324" w:rsidRDefault="00172324">
            <w:r>
              <w:t>R</w:t>
            </w:r>
            <w:r>
              <w:rPr>
                <w:rFonts w:hint="eastAsia"/>
              </w:rPr>
              <w:t>elation</w:t>
            </w:r>
          </w:p>
        </w:tc>
        <w:tc>
          <w:tcPr>
            <w:tcW w:w="2841" w:type="dxa"/>
          </w:tcPr>
          <w:p w:rsidR="00172324" w:rsidRDefault="008B55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72324" w:rsidRDefault="007A1F28">
            <w:r>
              <w:rPr>
                <w:rFonts w:hint="eastAsia"/>
              </w:rPr>
              <w:t>好友</w:t>
            </w:r>
            <w:r w:rsidR="00885165">
              <w:rPr>
                <w:rFonts w:hint="eastAsia"/>
              </w:rPr>
              <w:t>关系</w:t>
            </w:r>
            <w:r w:rsidR="00994A49">
              <w:rPr>
                <w:rFonts w:hint="eastAsia"/>
              </w:rPr>
              <w:t>1</w:t>
            </w:r>
            <w:r w:rsidR="00885165">
              <w:rPr>
                <w:rFonts w:hint="eastAsia"/>
              </w:rPr>
              <w:t>,</w:t>
            </w:r>
            <w:r w:rsidR="00885165">
              <w:rPr>
                <w:rFonts w:hint="eastAsia"/>
              </w:rPr>
              <w:t>粉丝关系</w:t>
            </w:r>
            <w:r w:rsidR="00994A49">
              <w:rPr>
                <w:rFonts w:hint="eastAsia"/>
              </w:rPr>
              <w:t>2</w:t>
            </w:r>
            <w:r w:rsidR="00494E04">
              <w:rPr>
                <w:rFonts w:hint="eastAsia"/>
              </w:rPr>
              <w:t>,</w:t>
            </w:r>
            <w:r w:rsidR="00494E04">
              <w:rPr>
                <w:rFonts w:hint="eastAsia"/>
              </w:rPr>
              <w:t>师徒关系</w:t>
            </w:r>
            <w:r w:rsidR="00994A49">
              <w:rPr>
                <w:rFonts w:hint="eastAsia"/>
              </w:rPr>
              <w:t>3</w:t>
            </w:r>
            <w:r w:rsidR="00494E04">
              <w:rPr>
                <w:rFonts w:hint="eastAsia"/>
              </w:rPr>
              <w:t>，买卖方关系</w:t>
            </w:r>
            <w:r w:rsidR="00994A49">
              <w:rPr>
                <w:rFonts w:hint="eastAsia"/>
              </w:rPr>
              <w:t>4</w:t>
            </w:r>
            <w:r w:rsidR="00885165">
              <w:rPr>
                <w:rFonts w:hint="eastAsia"/>
              </w:rPr>
              <w:t>等</w:t>
            </w:r>
          </w:p>
        </w:tc>
      </w:tr>
    </w:tbl>
    <w:p w:rsidR="00172324" w:rsidRDefault="00172324"/>
    <w:p w:rsidR="007114A7" w:rsidRDefault="007114A7"/>
    <w:p w:rsidR="00CA5BC2" w:rsidRDefault="00CA5BC2"/>
    <w:p w:rsidR="00F248B2" w:rsidRPr="001D4731" w:rsidRDefault="00F248B2" w:rsidP="00F248B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Cassandra</w:t>
      </w:r>
      <w:r w:rsidR="00CA5BC2">
        <w:rPr>
          <w:b/>
          <w:sz w:val="36"/>
          <w:szCs w:val="36"/>
        </w:rPr>
        <w:t>:</w:t>
      </w:r>
    </w:p>
    <w:p w:rsidR="00F248B2" w:rsidRPr="007114A7" w:rsidRDefault="00F248B2"/>
    <w:p w:rsidR="0045229E" w:rsidRPr="00B21C68" w:rsidRDefault="006B0D9D" w:rsidP="003C4ACD">
      <w:pPr>
        <w:rPr>
          <w:b/>
          <w:sz w:val="28"/>
          <w:szCs w:val="28"/>
        </w:rPr>
      </w:pPr>
      <w:r w:rsidRPr="00B21C68">
        <w:rPr>
          <w:rFonts w:hint="eastAsia"/>
          <w:b/>
          <w:sz w:val="28"/>
          <w:szCs w:val="28"/>
        </w:rPr>
        <w:t>消息表</w:t>
      </w:r>
      <w:r w:rsidRPr="00B21C68">
        <w:rPr>
          <w:rFonts w:hint="eastAsia"/>
          <w:b/>
          <w:sz w:val="28"/>
          <w:szCs w:val="28"/>
        </w:rPr>
        <w:t>:</w:t>
      </w:r>
      <w:r w:rsidR="003C4ACD" w:rsidRPr="00B21C68">
        <w:rPr>
          <w:rFonts w:hint="eastAsia"/>
          <w:b/>
          <w:sz w:val="28"/>
          <w:szCs w:val="28"/>
        </w:rPr>
        <w:t>Message</w:t>
      </w:r>
    </w:p>
    <w:p w:rsidR="000A4E8A" w:rsidRDefault="000A4E8A" w:rsidP="003C4A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3DCC" w:rsidTr="00973DCC">
        <w:tc>
          <w:tcPr>
            <w:tcW w:w="2840" w:type="dxa"/>
            <w:shd w:val="clear" w:color="auto" w:fill="EEECE1" w:themeFill="background2"/>
          </w:tcPr>
          <w:p w:rsidR="00973DCC" w:rsidRPr="00973DCC" w:rsidRDefault="00973DCC" w:rsidP="003C4ACD">
            <w:pPr>
              <w:rPr>
                <w:b/>
              </w:rPr>
            </w:pPr>
            <w:r w:rsidRPr="00973DCC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973DCC" w:rsidRPr="00973DCC" w:rsidRDefault="00973DCC" w:rsidP="003C4ACD">
            <w:pPr>
              <w:rPr>
                <w:b/>
              </w:rPr>
            </w:pPr>
            <w:r w:rsidRPr="00973DCC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973DCC" w:rsidRPr="00973DCC" w:rsidRDefault="00973DCC" w:rsidP="003C4ACD">
            <w:pPr>
              <w:rPr>
                <w:b/>
              </w:rPr>
            </w:pPr>
            <w:r w:rsidRPr="00973DCC">
              <w:rPr>
                <w:rFonts w:hint="eastAsia"/>
                <w:b/>
              </w:rPr>
              <w:t>备注</w:t>
            </w:r>
          </w:p>
        </w:tc>
      </w:tr>
      <w:tr w:rsidR="00973DCC" w:rsidTr="00973DCC">
        <w:tc>
          <w:tcPr>
            <w:tcW w:w="2840" w:type="dxa"/>
          </w:tcPr>
          <w:p w:rsidR="00973DCC" w:rsidRDefault="00973DCC" w:rsidP="007114A7">
            <w:r>
              <w:rPr>
                <w:rFonts w:hint="eastAsia"/>
              </w:rPr>
              <w:t>(convid,</w:t>
            </w:r>
            <w:r w:rsidR="007114A7" w:rsidDel="007114A7">
              <w:rPr>
                <w:rFonts w:hint="eastAsia"/>
              </w:rPr>
              <w:t xml:space="preserve"> </w:t>
            </w:r>
            <w:r w:rsidR="007114A7">
              <w:rPr>
                <w:rFonts w:hint="eastAsia"/>
              </w:rPr>
              <w:t>msgid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73DCC" w:rsidRDefault="00973DCC" w:rsidP="003C4ACD">
            <w:r>
              <w:rPr>
                <w:rFonts w:hint="eastAsia"/>
              </w:rPr>
              <w:t>Primary Key</w:t>
            </w:r>
          </w:p>
        </w:tc>
        <w:tc>
          <w:tcPr>
            <w:tcW w:w="2841" w:type="dxa"/>
          </w:tcPr>
          <w:p w:rsidR="00973DCC" w:rsidRDefault="00973DCC" w:rsidP="003C4ACD"/>
        </w:tc>
      </w:tr>
    </w:tbl>
    <w:p w:rsidR="00456D9E" w:rsidRDefault="00456D9E" w:rsidP="003C4ACD"/>
    <w:p w:rsidR="00456D9E" w:rsidRPr="000A4E8A" w:rsidRDefault="00456D9E" w:rsidP="003C4ACD">
      <w:r>
        <w:rPr>
          <w:rFonts w:hint="eastAsia"/>
        </w:rPr>
        <w:t>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4ACD" w:rsidRPr="00254BE8" w:rsidTr="003C4ACD">
        <w:tc>
          <w:tcPr>
            <w:tcW w:w="2840" w:type="dxa"/>
            <w:shd w:val="clear" w:color="auto" w:fill="EEECE1" w:themeFill="background2"/>
          </w:tcPr>
          <w:p w:rsidR="003C4ACD" w:rsidRPr="00254BE8" w:rsidRDefault="003C4ACD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EEECE1" w:themeFill="background2"/>
          </w:tcPr>
          <w:p w:rsidR="003C4ACD" w:rsidRPr="00254BE8" w:rsidRDefault="003C4ACD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EEECE1" w:themeFill="background2"/>
          </w:tcPr>
          <w:p w:rsidR="003C4ACD" w:rsidRPr="00254BE8" w:rsidRDefault="003C4ACD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4ACD" w:rsidRPr="00EE498D" w:rsidTr="00BB2FAF">
        <w:tc>
          <w:tcPr>
            <w:tcW w:w="2840" w:type="dxa"/>
          </w:tcPr>
          <w:p w:rsidR="003C4ACD" w:rsidRPr="00EE498D" w:rsidRDefault="003C4ACD" w:rsidP="00BB2FAF">
            <w:pPr>
              <w:rPr>
                <w:b/>
              </w:rPr>
            </w:pPr>
            <w:r w:rsidRPr="00EE498D">
              <w:rPr>
                <w:b/>
              </w:rPr>
              <w:t>C</w:t>
            </w:r>
            <w:r w:rsidRPr="00EE498D">
              <w:rPr>
                <w:rFonts w:hint="eastAsia"/>
                <w:b/>
              </w:rPr>
              <w:t>onvid</w:t>
            </w:r>
          </w:p>
        </w:tc>
        <w:tc>
          <w:tcPr>
            <w:tcW w:w="2841" w:type="dxa"/>
          </w:tcPr>
          <w:p w:rsidR="003C4ACD" w:rsidRPr="00EE498D" w:rsidRDefault="003C4ACD" w:rsidP="00BB2FAF">
            <w:pPr>
              <w:rPr>
                <w:b/>
              </w:rPr>
            </w:pPr>
            <w:r w:rsidRPr="00EE498D">
              <w:rPr>
                <w:b/>
              </w:rPr>
              <w:t>S</w:t>
            </w:r>
            <w:r w:rsidRPr="00EE498D">
              <w:rPr>
                <w:rFonts w:hint="eastAsia"/>
                <w:b/>
              </w:rPr>
              <w:t>tring</w:t>
            </w:r>
          </w:p>
        </w:tc>
        <w:tc>
          <w:tcPr>
            <w:tcW w:w="2841" w:type="dxa"/>
          </w:tcPr>
          <w:p w:rsidR="003C4ACD" w:rsidRPr="00EE498D" w:rsidRDefault="0063418E" w:rsidP="00BB2FAF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</w:tr>
      <w:tr w:rsidR="003C4ACD" w:rsidRPr="00EE498D" w:rsidTr="00BB2FAF">
        <w:tc>
          <w:tcPr>
            <w:tcW w:w="2840" w:type="dxa"/>
          </w:tcPr>
          <w:p w:rsidR="003C4ACD" w:rsidRPr="00EE498D" w:rsidRDefault="003C4ACD" w:rsidP="00BB2FAF">
            <w:pPr>
              <w:rPr>
                <w:b/>
              </w:rPr>
            </w:pPr>
            <w:r w:rsidRPr="00EE498D">
              <w:rPr>
                <w:b/>
              </w:rPr>
              <w:t>M</w:t>
            </w:r>
            <w:r w:rsidRPr="00EE498D">
              <w:rPr>
                <w:rFonts w:hint="eastAsia"/>
                <w:b/>
              </w:rPr>
              <w:t>sgid</w:t>
            </w:r>
          </w:p>
        </w:tc>
        <w:tc>
          <w:tcPr>
            <w:tcW w:w="2841" w:type="dxa"/>
          </w:tcPr>
          <w:p w:rsidR="003C4ACD" w:rsidRPr="00EE498D" w:rsidRDefault="003C4ACD" w:rsidP="00BB2FAF">
            <w:pPr>
              <w:rPr>
                <w:b/>
              </w:rPr>
            </w:pPr>
            <w:r w:rsidRPr="00EE498D">
              <w:rPr>
                <w:b/>
              </w:rPr>
              <w:t>I</w:t>
            </w:r>
            <w:r w:rsidRPr="00EE498D">
              <w:rPr>
                <w:rFonts w:hint="eastAsia"/>
                <w:b/>
              </w:rPr>
              <w:t>nt</w:t>
            </w:r>
          </w:p>
        </w:tc>
        <w:tc>
          <w:tcPr>
            <w:tcW w:w="2841" w:type="dxa"/>
          </w:tcPr>
          <w:p w:rsidR="003C4ACD" w:rsidRPr="00EE498D" w:rsidRDefault="003C4ACD" w:rsidP="00BB2FAF">
            <w:pPr>
              <w:rPr>
                <w:b/>
              </w:rPr>
            </w:pPr>
          </w:p>
        </w:tc>
      </w:tr>
      <w:tr w:rsidR="003C4ACD" w:rsidTr="00BB2FAF">
        <w:tc>
          <w:tcPr>
            <w:tcW w:w="2840" w:type="dxa"/>
          </w:tcPr>
          <w:p w:rsidR="003C4ACD" w:rsidRDefault="003C4ACD" w:rsidP="00BB2FAF">
            <w:r>
              <w:t>S</w:t>
            </w:r>
            <w:r>
              <w:rPr>
                <w:rFonts w:hint="eastAsia"/>
              </w:rPr>
              <w:t>ender</w:t>
            </w:r>
          </w:p>
        </w:tc>
        <w:tc>
          <w:tcPr>
            <w:tcW w:w="2841" w:type="dxa"/>
          </w:tcPr>
          <w:p w:rsidR="003C4ACD" w:rsidRDefault="003C4ACD" w:rsidP="00BB2F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C4ACD" w:rsidRDefault="003C4ACD" w:rsidP="00BB2FAF"/>
        </w:tc>
      </w:tr>
      <w:tr w:rsidR="003C4ACD" w:rsidTr="00BB2FAF">
        <w:tc>
          <w:tcPr>
            <w:tcW w:w="2840" w:type="dxa"/>
          </w:tcPr>
          <w:p w:rsidR="003C4ACD" w:rsidRDefault="003C4ACD" w:rsidP="00BB2FA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:rsidR="003C4ACD" w:rsidRDefault="003C4ACD" w:rsidP="00BB2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C4ACD" w:rsidRDefault="00304AF0" w:rsidP="00BB2FAF">
            <w:r>
              <w:rPr>
                <w:rFonts w:hint="eastAsia"/>
              </w:rPr>
              <w:t>消息状态</w:t>
            </w:r>
          </w:p>
        </w:tc>
      </w:tr>
      <w:tr w:rsidR="003C4ACD" w:rsidTr="00BB2FAF">
        <w:tc>
          <w:tcPr>
            <w:tcW w:w="2840" w:type="dxa"/>
          </w:tcPr>
          <w:p w:rsidR="003C4ACD" w:rsidRDefault="003C4ACD" w:rsidP="00BB2FAF">
            <w:r>
              <w:t>M</w:t>
            </w:r>
            <w:r>
              <w:rPr>
                <w:rFonts w:hint="eastAsia"/>
              </w:rPr>
              <w:t>sgtime</w:t>
            </w:r>
          </w:p>
        </w:tc>
        <w:tc>
          <w:tcPr>
            <w:tcW w:w="2841" w:type="dxa"/>
          </w:tcPr>
          <w:p w:rsidR="003C4ACD" w:rsidRDefault="003C4ACD" w:rsidP="00BB2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C4ACD" w:rsidRDefault="003C4ACD" w:rsidP="00BB2FAF"/>
        </w:tc>
      </w:tr>
      <w:tr w:rsidR="003C4ACD" w:rsidTr="00BB2FAF">
        <w:tc>
          <w:tcPr>
            <w:tcW w:w="2840" w:type="dxa"/>
          </w:tcPr>
          <w:p w:rsidR="003C4ACD" w:rsidRDefault="003C4ACD" w:rsidP="00BB2FAF">
            <w:r>
              <w:t>M</w:t>
            </w:r>
            <w:r>
              <w:rPr>
                <w:rFonts w:hint="eastAsia"/>
              </w:rPr>
              <w:t>imetype</w:t>
            </w:r>
          </w:p>
        </w:tc>
        <w:tc>
          <w:tcPr>
            <w:tcW w:w="2841" w:type="dxa"/>
          </w:tcPr>
          <w:p w:rsidR="003C4ACD" w:rsidRDefault="003C4ACD" w:rsidP="00BB2F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3C4ACD" w:rsidRDefault="003C4ACD" w:rsidP="00BB2FAF"/>
        </w:tc>
      </w:tr>
      <w:tr w:rsidR="00C663A3" w:rsidTr="00BB2FAF">
        <w:tc>
          <w:tcPr>
            <w:tcW w:w="2840" w:type="dxa"/>
          </w:tcPr>
          <w:p w:rsidR="00C663A3" w:rsidRDefault="00C663A3" w:rsidP="00BB2FAF">
            <w:r>
              <w:t>T</w:t>
            </w:r>
            <w:r>
              <w:rPr>
                <w:rFonts w:hint="eastAsia"/>
              </w:rPr>
              <w:t>enid</w:t>
            </w:r>
          </w:p>
        </w:tc>
        <w:tc>
          <w:tcPr>
            <w:tcW w:w="2841" w:type="dxa"/>
          </w:tcPr>
          <w:p w:rsidR="00C663A3" w:rsidRDefault="00C663A3" w:rsidP="00BB2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663A3" w:rsidRDefault="00C663A3" w:rsidP="00BB2FAF"/>
        </w:tc>
      </w:tr>
      <w:tr w:rsidR="003C4ACD" w:rsidTr="00BB2FAF">
        <w:tc>
          <w:tcPr>
            <w:tcW w:w="2840" w:type="dxa"/>
          </w:tcPr>
          <w:p w:rsidR="003C4ACD" w:rsidRDefault="003C4ACD" w:rsidP="00BB2FA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841" w:type="dxa"/>
          </w:tcPr>
          <w:p w:rsidR="003C4ACD" w:rsidRDefault="003C4ACD" w:rsidP="00BB2F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C4ACD" w:rsidRDefault="003C4ACD" w:rsidP="00BB2FAF"/>
        </w:tc>
      </w:tr>
    </w:tbl>
    <w:p w:rsidR="003C4ACD" w:rsidRDefault="003C4ACD" w:rsidP="003C4ACD"/>
    <w:p w:rsidR="007B70D7" w:rsidRPr="007759C1" w:rsidDel="003A6200" w:rsidRDefault="007B70D7">
      <w:pPr>
        <w:rPr>
          <w:del w:id="9" w:author="埃勒里奎因" w:date="2015-02-02T14:36:00Z"/>
          <w:b/>
          <w:rPrChange w:id="10" w:author="埃勒里奎因" w:date="2015-02-02T11:36:00Z">
            <w:rPr>
              <w:del w:id="11" w:author="埃勒里奎因" w:date="2015-02-02T14:36:00Z"/>
            </w:rPr>
          </w:rPrChange>
        </w:rPr>
      </w:pPr>
    </w:p>
    <w:p w:rsidR="00135986" w:rsidRDefault="00135986">
      <w:pPr>
        <w:rPr>
          <w:rFonts w:hint="eastAsia"/>
        </w:rPr>
      </w:pPr>
    </w:p>
    <w:p w:rsidR="00135986" w:rsidRPr="00B21C68" w:rsidRDefault="00135986">
      <w:pPr>
        <w:rPr>
          <w:b/>
          <w:sz w:val="28"/>
          <w:szCs w:val="28"/>
        </w:rPr>
      </w:pPr>
    </w:p>
    <w:p w:rsidR="007B70D7" w:rsidRDefault="007B70D7"/>
    <w:p w:rsidR="00DD2564" w:rsidRDefault="00DD2564"/>
    <w:sectPr w:rsidR="00DD2564" w:rsidSect="003C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F37" w:rsidRDefault="00783F37" w:rsidP="007769CE">
      <w:r>
        <w:separator/>
      </w:r>
    </w:p>
  </w:endnote>
  <w:endnote w:type="continuationSeparator" w:id="0">
    <w:p w:rsidR="00783F37" w:rsidRDefault="00783F37" w:rsidP="0077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F37" w:rsidRDefault="00783F37" w:rsidP="007769CE">
      <w:r>
        <w:separator/>
      </w:r>
    </w:p>
  </w:footnote>
  <w:footnote w:type="continuationSeparator" w:id="0">
    <w:p w:rsidR="00783F37" w:rsidRDefault="00783F37" w:rsidP="007769C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埃勒里奎因">
    <w15:presenceInfo w15:providerId="Windows Live" w15:userId="84493de70e55b5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9CE"/>
    <w:rsid w:val="00012CA1"/>
    <w:rsid w:val="00025132"/>
    <w:rsid w:val="0003323F"/>
    <w:rsid w:val="00047325"/>
    <w:rsid w:val="00065E66"/>
    <w:rsid w:val="00080474"/>
    <w:rsid w:val="000A3742"/>
    <w:rsid w:val="000A3900"/>
    <w:rsid w:val="000A4E8A"/>
    <w:rsid w:val="000B7990"/>
    <w:rsid w:val="000F5744"/>
    <w:rsid w:val="00120236"/>
    <w:rsid w:val="00130854"/>
    <w:rsid w:val="00135986"/>
    <w:rsid w:val="00136302"/>
    <w:rsid w:val="00162E11"/>
    <w:rsid w:val="001638C9"/>
    <w:rsid w:val="00172324"/>
    <w:rsid w:val="001733A3"/>
    <w:rsid w:val="00174AE5"/>
    <w:rsid w:val="001857B0"/>
    <w:rsid w:val="001A24C4"/>
    <w:rsid w:val="001B57B2"/>
    <w:rsid w:val="001C7D19"/>
    <w:rsid w:val="001D5E27"/>
    <w:rsid w:val="001F5DB5"/>
    <w:rsid w:val="001F6818"/>
    <w:rsid w:val="0021336C"/>
    <w:rsid w:val="00220756"/>
    <w:rsid w:val="00224CC2"/>
    <w:rsid w:val="00225646"/>
    <w:rsid w:val="0025272A"/>
    <w:rsid w:val="00254BE8"/>
    <w:rsid w:val="00274169"/>
    <w:rsid w:val="002A5516"/>
    <w:rsid w:val="002A7256"/>
    <w:rsid w:val="002B2EB1"/>
    <w:rsid w:val="002C2770"/>
    <w:rsid w:val="002E7DC7"/>
    <w:rsid w:val="00304AF0"/>
    <w:rsid w:val="00322BA7"/>
    <w:rsid w:val="00336365"/>
    <w:rsid w:val="0034031D"/>
    <w:rsid w:val="003521B0"/>
    <w:rsid w:val="00373183"/>
    <w:rsid w:val="003A6200"/>
    <w:rsid w:val="003B4CDE"/>
    <w:rsid w:val="003C4ACD"/>
    <w:rsid w:val="003D645A"/>
    <w:rsid w:val="00403CE3"/>
    <w:rsid w:val="004045E0"/>
    <w:rsid w:val="00405FFB"/>
    <w:rsid w:val="00406811"/>
    <w:rsid w:val="004148E3"/>
    <w:rsid w:val="00416A81"/>
    <w:rsid w:val="004352AC"/>
    <w:rsid w:val="00441B34"/>
    <w:rsid w:val="00444A75"/>
    <w:rsid w:val="0044511D"/>
    <w:rsid w:val="0045229E"/>
    <w:rsid w:val="00456D9E"/>
    <w:rsid w:val="0048509F"/>
    <w:rsid w:val="00494E04"/>
    <w:rsid w:val="004A648C"/>
    <w:rsid w:val="004A70B8"/>
    <w:rsid w:val="004B0343"/>
    <w:rsid w:val="004B047B"/>
    <w:rsid w:val="004B15D7"/>
    <w:rsid w:val="004D6F20"/>
    <w:rsid w:val="004E3DEA"/>
    <w:rsid w:val="004F44EA"/>
    <w:rsid w:val="00502764"/>
    <w:rsid w:val="0050393B"/>
    <w:rsid w:val="00535243"/>
    <w:rsid w:val="005639C5"/>
    <w:rsid w:val="00591DC7"/>
    <w:rsid w:val="005C2226"/>
    <w:rsid w:val="005C4342"/>
    <w:rsid w:val="005C70CB"/>
    <w:rsid w:val="005E61F3"/>
    <w:rsid w:val="00613922"/>
    <w:rsid w:val="00613E5C"/>
    <w:rsid w:val="00616D94"/>
    <w:rsid w:val="0063418E"/>
    <w:rsid w:val="006361D7"/>
    <w:rsid w:val="006375E3"/>
    <w:rsid w:val="00641256"/>
    <w:rsid w:val="00657D1B"/>
    <w:rsid w:val="00686747"/>
    <w:rsid w:val="006B0D9D"/>
    <w:rsid w:val="006B395D"/>
    <w:rsid w:val="006C68BB"/>
    <w:rsid w:val="006C7C41"/>
    <w:rsid w:val="00702860"/>
    <w:rsid w:val="007114A7"/>
    <w:rsid w:val="00744307"/>
    <w:rsid w:val="00747FFA"/>
    <w:rsid w:val="00750139"/>
    <w:rsid w:val="00772A14"/>
    <w:rsid w:val="007759C1"/>
    <w:rsid w:val="007769CE"/>
    <w:rsid w:val="00783F37"/>
    <w:rsid w:val="00794756"/>
    <w:rsid w:val="0079704B"/>
    <w:rsid w:val="007A1F28"/>
    <w:rsid w:val="007A3EF3"/>
    <w:rsid w:val="007B401F"/>
    <w:rsid w:val="007B70D7"/>
    <w:rsid w:val="007C6C28"/>
    <w:rsid w:val="007D6A7A"/>
    <w:rsid w:val="00813C70"/>
    <w:rsid w:val="0081401C"/>
    <w:rsid w:val="0082023F"/>
    <w:rsid w:val="00825364"/>
    <w:rsid w:val="00832AD6"/>
    <w:rsid w:val="008559D4"/>
    <w:rsid w:val="00885165"/>
    <w:rsid w:val="00896197"/>
    <w:rsid w:val="00897A44"/>
    <w:rsid w:val="008A22C6"/>
    <w:rsid w:val="008A3B3D"/>
    <w:rsid w:val="008B55AA"/>
    <w:rsid w:val="008C5F10"/>
    <w:rsid w:val="008D5EB5"/>
    <w:rsid w:val="008D7C5F"/>
    <w:rsid w:val="009032D7"/>
    <w:rsid w:val="00915171"/>
    <w:rsid w:val="0093082E"/>
    <w:rsid w:val="00935C03"/>
    <w:rsid w:val="00964928"/>
    <w:rsid w:val="00964B6F"/>
    <w:rsid w:val="00966269"/>
    <w:rsid w:val="00973514"/>
    <w:rsid w:val="00973DCC"/>
    <w:rsid w:val="00980DAF"/>
    <w:rsid w:val="00994A49"/>
    <w:rsid w:val="009C5C12"/>
    <w:rsid w:val="009D0226"/>
    <w:rsid w:val="009D1574"/>
    <w:rsid w:val="00A1561B"/>
    <w:rsid w:val="00A373DF"/>
    <w:rsid w:val="00A425C7"/>
    <w:rsid w:val="00A521A1"/>
    <w:rsid w:val="00A65465"/>
    <w:rsid w:val="00A76193"/>
    <w:rsid w:val="00A8778C"/>
    <w:rsid w:val="00AA3D5B"/>
    <w:rsid w:val="00AB6019"/>
    <w:rsid w:val="00AC2455"/>
    <w:rsid w:val="00AC5229"/>
    <w:rsid w:val="00AD593F"/>
    <w:rsid w:val="00AE5B05"/>
    <w:rsid w:val="00AF5DA6"/>
    <w:rsid w:val="00B11460"/>
    <w:rsid w:val="00B14D10"/>
    <w:rsid w:val="00B21C68"/>
    <w:rsid w:val="00B34DB3"/>
    <w:rsid w:val="00B75166"/>
    <w:rsid w:val="00B774F5"/>
    <w:rsid w:val="00B84272"/>
    <w:rsid w:val="00B90761"/>
    <w:rsid w:val="00B945B1"/>
    <w:rsid w:val="00BA7DB3"/>
    <w:rsid w:val="00BB3442"/>
    <w:rsid w:val="00BD4FE1"/>
    <w:rsid w:val="00BD570E"/>
    <w:rsid w:val="00BD6BAB"/>
    <w:rsid w:val="00BE5622"/>
    <w:rsid w:val="00C01B14"/>
    <w:rsid w:val="00C663A3"/>
    <w:rsid w:val="00C8333F"/>
    <w:rsid w:val="00C865DA"/>
    <w:rsid w:val="00C94D89"/>
    <w:rsid w:val="00CA5BC2"/>
    <w:rsid w:val="00CC1AE0"/>
    <w:rsid w:val="00CC5724"/>
    <w:rsid w:val="00CC62B9"/>
    <w:rsid w:val="00CD3015"/>
    <w:rsid w:val="00CD5060"/>
    <w:rsid w:val="00CF385A"/>
    <w:rsid w:val="00D00D1C"/>
    <w:rsid w:val="00D1298A"/>
    <w:rsid w:val="00D208B2"/>
    <w:rsid w:val="00D2329A"/>
    <w:rsid w:val="00D30B04"/>
    <w:rsid w:val="00D32EF1"/>
    <w:rsid w:val="00D42F05"/>
    <w:rsid w:val="00D55536"/>
    <w:rsid w:val="00D610DE"/>
    <w:rsid w:val="00D63917"/>
    <w:rsid w:val="00D93069"/>
    <w:rsid w:val="00DB6648"/>
    <w:rsid w:val="00DB70EF"/>
    <w:rsid w:val="00DD2564"/>
    <w:rsid w:val="00DE338F"/>
    <w:rsid w:val="00DF1D2E"/>
    <w:rsid w:val="00DF4C89"/>
    <w:rsid w:val="00E00138"/>
    <w:rsid w:val="00E029A4"/>
    <w:rsid w:val="00E13E52"/>
    <w:rsid w:val="00E23F06"/>
    <w:rsid w:val="00E34207"/>
    <w:rsid w:val="00E44215"/>
    <w:rsid w:val="00E4459E"/>
    <w:rsid w:val="00E4531E"/>
    <w:rsid w:val="00E46619"/>
    <w:rsid w:val="00E71E82"/>
    <w:rsid w:val="00E85527"/>
    <w:rsid w:val="00E8686C"/>
    <w:rsid w:val="00E90D1A"/>
    <w:rsid w:val="00E962AE"/>
    <w:rsid w:val="00EC5E6D"/>
    <w:rsid w:val="00EE498D"/>
    <w:rsid w:val="00EF17AA"/>
    <w:rsid w:val="00F14C91"/>
    <w:rsid w:val="00F248B2"/>
    <w:rsid w:val="00F42F4B"/>
    <w:rsid w:val="00F433AB"/>
    <w:rsid w:val="00F55134"/>
    <w:rsid w:val="00F642C0"/>
    <w:rsid w:val="00F772CA"/>
    <w:rsid w:val="00F80B2D"/>
    <w:rsid w:val="00FA0762"/>
    <w:rsid w:val="00FA237D"/>
    <w:rsid w:val="00FA3470"/>
    <w:rsid w:val="00FA7B34"/>
    <w:rsid w:val="00FC7FB2"/>
    <w:rsid w:val="00FF080C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98861-CD98-4752-B201-CBAE8F37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9CE"/>
    <w:rPr>
      <w:sz w:val="18"/>
      <w:szCs w:val="18"/>
    </w:rPr>
  </w:style>
  <w:style w:type="table" w:styleId="a5">
    <w:name w:val="Table Grid"/>
    <w:basedOn w:val="a1"/>
    <w:uiPriority w:val="59"/>
    <w:rsid w:val="007769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F642C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642C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642C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642C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642C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642C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642C0"/>
    <w:rPr>
      <w:sz w:val="18"/>
      <w:szCs w:val="18"/>
    </w:rPr>
  </w:style>
  <w:style w:type="paragraph" w:styleId="aa">
    <w:name w:val="Revision"/>
    <w:hidden/>
    <w:uiPriority w:val="99"/>
    <w:semiHidden/>
    <w:rsid w:val="0071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D795E-CFFF-4D85-A8F7-9491D721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honggw</dc:creator>
  <cp:keywords/>
  <dc:description/>
  <cp:lastModifiedBy>埃勒里奎因</cp:lastModifiedBy>
  <cp:revision>818</cp:revision>
  <dcterms:created xsi:type="dcterms:W3CDTF">2015-01-29T03:33:00Z</dcterms:created>
  <dcterms:modified xsi:type="dcterms:W3CDTF">2015-02-03T09:11:00Z</dcterms:modified>
</cp:coreProperties>
</file>